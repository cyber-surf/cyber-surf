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B7" w:rsidRPr="00926BF7" w:rsidRDefault="00926BF7" w:rsidP="00926BF7">
      <w:pPr>
        <w:spacing w:line="360" w:lineRule="auto"/>
        <w:ind w:firstLineChars="200" w:firstLine="442"/>
        <w:rPr>
          <w:rFonts w:ascii="宋体" w:eastAsia="宋体" w:hAnsi="宋体"/>
          <w:b/>
          <w:sz w:val="22"/>
        </w:rPr>
      </w:pPr>
      <w:r w:rsidRPr="00926BF7">
        <w:rPr>
          <w:rFonts w:ascii="宋体" w:eastAsia="宋体" w:hAnsi="宋体" w:hint="eastAsia"/>
          <w:b/>
          <w:sz w:val="22"/>
          <w:highlight w:val="yellow"/>
        </w:rPr>
        <w:t>一、</w:t>
      </w:r>
      <w:r w:rsidR="001008B7" w:rsidRPr="00926BF7">
        <w:rPr>
          <w:rFonts w:ascii="宋体" w:eastAsia="宋体" w:hAnsi="宋体" w:hint="eastAsia"/>
          <w:b/>
          <w:sz w:val="22"/>
          <w:highlight w:val="yellow"/>
        </w:rPr>
        <w:t>报告期内新技术新产业新业态新模式的发展情况</w:t>
      </w:r>
    </w:p>
    <w:p w:rsidR="00CD5D23" w:rsidRDefault="008418DB" w:rsidP="00926BF7">
      <w:pPr>
        <w:spacing w:line="360" w:lineRule="auto"/>
        <w:ind w:firstLineChars="200" w:firstLine="440"/>
        <w:rPr>
          <w:ins w:id="0" w:author="DAREWAY" w:date="2024-03-05T20:59:00Z"/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1、</w:t>
      </w:r>
      <w:r w:rsidR="00CD5D23" w:rsidRPr="00CD5D23">
        <w:rPr>
          <w:rFonts w:ascii="宋体" w:eastAsia="宋体" w:hAnsi="宋体" w:hint="eastAsia"/>
          <w:sz w:val="22"/>
        </w:rPr>
        <w:t>数字化转型及数字化改革是大势所趋</w:t>
      </w:r>
    </w:p>
    <w:p w:rsidR="00655753" w:rsidRPr="00CD5D23" w:rsidRDefault="00655753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ins w:id="1" w:author="DAREWAY" w:date="2024-03-05T20:59:00Z">
        <w:r>
          <w:rPr>
            <w:rFonts w:ascii="宋体" w:eastAsia="宋体" w:hAnsi="宋体" w:hint="eastAsia"/>
            <w:sz w:val="22"/>
          </w:rPr>
          <w:t>新质生产力</w:t>
        </w:r>
      </w:ins>
      <w:ins w:id="2" w:author="DAREWAY" w:date="2024-03-05T21:02:00Z">
        <w:r>
          <w:rPr>
            <w:rFonts w:ascii="宋体" w:eastAsia="宋体" w:hAnsi="宋体" w:hint="eastAsia"/>
            <w:sz w:val="22"/>
          </w:rPr>
          <w:t>，大模型的创新与应用，分布式新型数字基础设施</w:t>
        </w:r>
      </w:ins>
    </w:p>
    <w:p w:rsidR="00CD5D23" w:rsidRPr="00CD5D23" w:rsidRDefault="00C57DD2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2</w:t>
      </w:r>
      <w:r>
        <w:rPr>
          <w:rFonts w:ascii="宋体" w:eastAsia="宋体" w:hAnsi="宋体" w:hint="eastAsia"/>
          <w:sz w:val="22"/>
        </w:rPr>
        <w:t>、</w:t>
      </w:r>
      <w:r w:rsidR="00CD5D23" w:rsidRPr="00CD5D23">
        <w:rPr>
          <w:rFonts w:ascii="宋体" w:eastAsia="宋体" w:hAnsi="宋体" w:hint="eastAsia"/>
          <w:sz w:val="22"/>
        </w:rPr>
        <w:t>数据要素</w:t>
      </w:r>
    </w:p>
    <w:p w:rsid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CD5D23" w:rsidRPr="00CD5D23">
        <w:rPr>
          <w:rFonts w:ascii="宋体" w:eastAsia="宋体" w:hAnsi="宋体" w:hint="eastAsia"/>
          <w:sz w:val="22"/>
        </w:rPr>
        <w:t>数据成为生产要素，数据要素交易的商业模式逐渐清晰</w:t>
      </w:r>
    </w:p>
    <w:p w:rsidR="00CD5D23" w:rsidRPr="00CD5D23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CD5D23" w:rsidRPr="00CD5D23">
        <w:rPr>
          <w:rFonts w:ascii="宋体" w:eastAsia="宋体" w:hAnsi="宋体" w:hint="eastAsia"/>
          <w:sz w:val="22"/>
        </w:rPr>
        <w:t>数据共享开放与开发利用的依法合规性成为必然要求</w:t>
      </w:r>
    </w:p>
    <w:p w:rsidR="00CD5D23" w:rsidRPr="00CD5D23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</w:t>
      </w:r>
      <w:r w:rsidR="00CD5D23" w:rsidRPr="00945002">
        <w:rPr>
          <w:rFonts w:ascii="宋体" w:eastAsia="宋体" w:hAnsi="宋体" w:hint="eastAsia"/>
          <w:sz w:val="22"/>
          <w:highlight w:val="yellow"/>
          <w:rPrChange w:id="3" w:author="DAREWAY" w:date="2024-03-05T21:09:00Z">
            <w:rPr>
              <w:rFonts w:ascii="宋体" w:eastAsia="宋体" w:hAnsi="宋体" w:hint="eastAsia"/>
              <w:sz w:val="22"/>
            </w:rPr>
          </w:rPrChange>
        </w:rPr>
        <w:t>区块链可信数据互联网</w:t>
      </w:r>
      <w:r w:rsidR="00CD5D23" w:rsidRPr="00CD5D23">
        <w:rPr>
          <w:rFonts w:ascii="宋体" w:eastAsia="宋体" w:hAnsi="宋体" w:hint="eastAsia"/>
          <w:sz w:val="22"/>
        </w:rPr>
        <w:t>成为释放数据价值的数字化基础设施</w:t>
      </w:r>
    </w:p>
    <w:p w:rsidR="00CD5D23" w:rsidRPr="00CD5D23" w:rsidRDefault="00C57DD2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3、</w:t>
      </w:r>
      <w:r w:rsidR="00CD5D23" w:rsidRPr="00CD5D23">
        <w:rPr>
          <w:rFonts w:ascii="宋体" w:eastAsia="宋体" w:hAnsi="宋体" w:hint="eastAsia"/>
          <w:sz w:val="22"/>
        </w:rPr>
        <w:t>人工智能</w:t>
      </w:r>
    </w:p>
    <w:p w:rsid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CD5D23" w:rsidRPr="00CD5D23">
        <w:rPr>
          <w:rFonts w:ascii="宋体" w:eastAsia="宋体" w:hAnsi="宋体" w:hint="eastAsia"/>
          <w:sz w:val="22"/>
        </w:rPr>
        <w:t>数据智能成为数字化转型的重要推动力</w:t>
      </w:r>
      <w:r w:rsidR="00CD5D23" w:rsidRPr="00CD5D23">
        <w:rPr>
          <w:rFonts w:ascii="宋体" w:eastAsia="宋体" w:hAnsi="宋体"/>
          <w:sz w:val="22"/>
        </w:rPr>
        <w:t>-</w:t>
      </w:r>
      <w:r>
        <w:rPr>
          <w:rFonts w:ascii="宋体" w:eastAsia="宋体" w:hAnsi="宋体" w:hint="eastAsia"/>
          <w:sz w:val="22"/>
        </w:rPr>
        <w:t>-</w:t>
      </w:r>
      <w:r w:rsidR="00CD5D23" w:rsidRPr="00CD5D23">
        <w:rPr>
          <w:rFonts w:ascii="宋体" w:eastAsia="宋体" w:hAnsi="宋体"/>
          <w:sz w:val="22"/>
        </w:rPr>
        <w:t>数据+模型</w:t>
      </w:r>
    </w:p>
    <w:p w:rsid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CD5D23" w:rsidRPr="00CD5D23">
        <w:rPr>
          <w:rFonts w:ascii="宋体" w:eastAsia="宋体" w:hAnsi="宋体"/>
          <w:sz w:val="22"/>
        </w:rPr>
        <w:t>智能协同与智能管控</w:t>
      </w:r>
    </w:p>
    <w:p w:rsid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</w:t>
      </w:r>
      <w:r w:rsidR="00CD5D23" w:rsidRPr="00CD5D23">
        <w:rPr>
          <w:rFonts w:ascii="宋体" w:eastAsia="宋体" w:hAnsi="宋体"/>
          <w:sz w:val="22"/>
        </w:rPr>
        <w:t>自然语言处理在医疗行业应用</w:t>
      </w:r>
    </w:p>
    <w:p w:rsidR="00CD5D23" w:rsidRPr="00CD5D23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（4）</w:t>
      </w:r>
      <w:r w:rsidR="00CD5D23" w:rsidRPr="00CD5D23">
        <w:rPr>
          <w:rFonts w:ascii="宋体" w:eastAsia="宋体" w:hAnsi="宋体"/>
          <w:sz w:val="22"/>
        </w:rPr>
        <w:t>垂直大语言模型在各行业尝试</w:t>
      </w:r>
    </w:p>
    <w:p w:rsidR="00CD7F6B" w:rsidRDefault="00C57DD2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4、</w:t>
      </w:r>
      <w:r w:rsidR="00CD5D23" w:rsidRPr="00CD5D23">
        <w:rPr>
          <w:rFonts w:ascii="宋体" w:eastAsia="宋体" w:hAnsi="宋体" w:hint="eastAsia"/>
          <w:sz w:val="22"/>
        </w:rPr>
        <w:t>云计算</w:t>
      </w:r>
      <w:r w:rsidR="00CD5D23" w:rsidRPr="00CD5D23">
        <w:rPr>
          <w:rFonts w:ascii="宋体" w:eastAsia="宋体" w:hAnsi="宋体"/>
          <w:sz w:val="22"/>
        </w:rPr>
        <w:t>+devops+低代码成为新的软件服务方式</w:t>
      </w:r>
    </w:p>
    <w:p w:rsidR="001225A2" w:rsidRPr="00926BF7" w:rsidRDefault="00926BF7" w:rsidP="00926BF7">
      <w:pPr>
        <w:spacing w:line="360" w:lineRule="auto"/>
        <w:ind w:firstLineChars="200" w:firstLine="442"/>
        <w:rPr>
          <w:rFonts w:ascii="宋体" w:eastAsia="宋体" w:hAnsi="宋体"/>
          <w:b/>
          <w:sz w:val="22"/>
        </w:rPr>
      </w:pPr>
      <w:r w:rsidRPr="00926BF7">
        <w:rPr>
          <w:rFonts w:ascii="宋体" w:eastAsia="宋体" w:hAnsi="宋体" w:hint="eastAsia"/>
          <w:b/>
          <w:sz w:val="22"/>
          <w:highlight w:val="yellow"/>
        </w:rPr>
        <w:t>二、</w:t>
      </w:r>
      <w:r w:rsidR="00DD2333" w:rsidRPr="00926BF7">
        <w:rPr>
          <w:rFonts w:ascii="宋体" w:eastAsia="宋体" w:hAnsi="宋体" w:hint="eastAsia"/>
          <w:b/>
          <w:sz w:val="22"/>
          <w:highlight w:val="yellow"/>
        </w:rPr>
        <w:t>核心技术及其先进性以及报告期内的变化情况</w:t>
      </w:r>
      <w:ins w:id="4" w:author="PC" w:date="2024-03-06T09:28:00Z">
        <w:r w:rsidR="00C653EE">
          <w:rPr>
            <w:rFonts w:ascii="宋体" w:eastAsia="宋体" w:hAnsi="宋体" w:hint="eastAsia"/>
            <w:b/>
            <w:sz w:val="22"/>
          </w:rPr>
          <w:t>（重点）</w:t>
        </w:r>
      </w:ins>
    </w:p>
    <w:p w:rsidR="00DD2333" w:rsidRDefault="00DD2333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1、</w:t>
      </w:r>
      <w:r w:rsidRPr="001225A2">
        <w:rPr>
          <w:rFonts w:ascii="宋体" w:eastAsia="宋体" w:hAnsi="宋体" w:hint="eastAsia"/>
          <w:sz w:val="22"/>
        </w:rPr>
        <w:t>综述</w:t>
      </w:r>
    </w:p>
    <w:p w:rsidR="00655753" w:rsidRDefault="00655753" w:rsidP="00655753">
      <w:pPr>
        <w:spacing w:line="360" w:lineRule="auto"/>
        <w:ind w:firstLineChars="200" w:firstLine="440"/>
        <w:rPr>
          <w:ins w:id="5" w:author="DAREWAY" w:date="2024-03-05T21:07:00Z"/>
          <w:rFonts w:ascii="宋体" w:eastAsia="宋体" w:hAnsi="宋体"/>
          <w:sz w:val="22"/>
        </w:rPr>
      </w:pPr>
      <w:ins w:id="6" w:author="DAREWAY" w:date="2024-03-05T21:07:00Z">
        <w:r>
          <w:rPr>
            <w:rFonts w:ascii="宋体" w:eastAsia="宋体" w:hAnsi="宋体"/>
            <w:sz w:val="22"/>
          </w:rPr>
          <w:t>产业价值驱动创新，不断提升核心竞争力。</w:t>
        </w:r>
      </w:ins>
      <w:ins w:id="7" w:author="DAREWAY" w:date="2024-03-05T21:12:00Z">
        <w:r w:rsidR="00945002">
          <w:rPr>
            <w:rFonts w:ascii="宋体" w:eastAsia="宋体" w:hAnsi="宋体"/>
            <w:sz w:val="22"/>
          </w:rPr>
          <w:t>体现公司新质生产力。</w:t>
        </w:r>
      </w:ins>
    </w:p>
    <w:p w:rsidR="00926BF7" w:rsidRP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926BF7">
        <w:rPr>
          <w:rFonts w:ascii="宋体" w:eastAsia="宋体" w:hAnsi="宋体" w:hint="eastAsia"/>
          <w:sz w:val="22"/>
        </w:rPr>
        <w:t>（</w:t>
      </w:r>
      <w:r w:rsidRPr="00926BF7">
        <w:rPr>
          <w:rFonts w:ascii="宋体" w:eastAsia="宋体" w:hAnsi="宋体"/>
          <w:sz w:val="22"/>
        </w:rPr>
        <w:t>1）围绕数字社保、智慧医保、普惠数字医疗</w:t>
      </w:r>
      <w:ins w:id="8" w:author="DAREWAY" w:date="2024-03-05T20:51:00Z">
        <w:r w:rsidR="00587CB1">
          <w:rPr>
            <w:rFonts w:ascii="宋体" w:eastAsia="宋体" w:hAnsi="宋体"/>
            <w:sz w:val="22"/>
          </w:rPr>
          <w:t>、数据要素</w:t>
        </w:r>
      </w:ins>
      <w:r w:rsidRPr="00926BF7">
        <w:rPr>
          <w:rFonts w:ascii="宋体" w:eastAsia="宋体" w:hAnsi="宋体"/>
          <w:sz w:val="22"/>
        </w:rPr>
        <w:t>等重点领域和重大需求</w:t>
      </w:r>
      <w:r w:rsidR="00655753">
        <w:rPr>
          <w:rFonts w:ascii="宋体" w:eastAsia="宋体" w:hAnsi="宋体"/>
          <w:sz w:val="22"/>
        </w:rPr>
        <w:t>。</w:t>
      </w:r>
    </w:p>
    <w:p w:rsidR="00926BF7" w:rsidRP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926BF7">
        <w:rPr>
          <w:rFonts w:ascii="宋体" w:eastAsia="宋体" w:hAnsi="宋体" w:hint="eastAsia"/>
          <w:sz w:val="22"/>
        </w:rPr>
        <w:t>（</w:t>
      </w:r>
      <w:r w:rsidRPr="00926BF7">
        <w:rPr>
          <w:rFonts w:ascii="宋体" w:eastAsia="宋体" w:hAnsi="宋体"/>
          <w:sz w:val="22"/>
        </w:rPr>
        <w:t>2）探素区块链、云计算、人工智能、大数据等新一代数字技术应用和集成创新</w:t>
      </w:r>
    </w:p>
    <w:p w:rsidR="00655753" w:rsidDel="00655753" w:rsidRDefault="00926BF7" w:rsidP="00655753">
      <w:pPr>
        <w:spacing w:line="360" w:lineRule="auto"/>
        <w:ind w:firstLineChars="200" w:firstLine="440"/>
        <w:rPr>
          <w:del w:id="9" w:author="DAREWAY" w:date="2024-03-05T21:07:00Z"/>
          <w:rFonts w:ascii="宋体" w:eastAsia="宋体" w:hAnsi="宋体"/>
          <w:sz w:val="22"/>
        </w:rPr>
      </w:pPr>
      <w:r w:rsidRPr="00926BF7">
        <w:rPr>
          <w:rFonts w:ascii="宋体" w:eastAsia="宋体" w:hAnsi="宋体" w:hint="eastAsia"/>
          <w:sz w:val="22"/>
        </w:rPr>
        <w:t>（</w:t>
      </w:r>
      <w:r w:rsidRPr="00926BF7">
        <w:rPr>
          <w:rFonts w:ascii="宋体" w:eastAsia="宋体" w:hAnsi="宋体"/>
          <w:sz w:val="22"/>
        </w:rPr>
        <w:t>3）在现有智能软件开发平台、数据智能平台、协同管控平台、可信传递平台基础上，加强了区块链、云计算、人工智能等领域的研究</w:t>
      </w:r>
      <w:r w:rsidR="00655753">
        <w:rPr>
          <w:rFonts w:ascii="宋体" w:eastAsia="宋体" w:hAnsi="宋体"/>
          <w:sz w:val="22"/>
        </w:rPr>
        <w:t>。</w:t>
      </w:r>
    </w:p>
    <w:p w:rsidR="001225A2" w:rsidRPr="001225A2" w:rsidRDefault="00386BC0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2、</w:t>
      </w:r>
      <w:r w:rsidR="001225A2" w:rsidRPr="001225A2">
        <w:rPr>
          <w:rFonts w:ascii="宋体" w:eastAsia="宋体" w:hAnsi="宋体" w:hint="eastAsia"/>
          <w:sz w:val="22"/>
        </w:rPr>
        <w:t>可信数据服务平台</w:t>
      </w:r>
    </w:p>
    <w:p w:rsidR="001225A2" w:rsidRDefault="00386BC0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3</w:t>
      </w:r>
      <w:r>
        <w:rPr>
          <w:rFonts w:ascii="宋体" w:eastAsia="宋体" w:hAnsi="宋体" w:hint="eastAsia"/>
          <w:sz w:val="22"/>
        </w:rPr>
        <w:t>、</w:t>
      </w:r>
      <w:r w:rsidR="001225A2" w:rsidRPr="001225A2">
        <w:rPr>
          <w:rFonts w:ascii="宋体" w:eastAsia="宋体" w:hAnsi="宋体" w:hint="eastAsia"/>
          <w:sz w:val="22"/>
        </w:rPr>
        <w:t>隐私计算</w:t>
      </w:r>
      <w:bookmarkStart w:id="10" w:name="_GoBack"/>
      <w:bookmarkEnd w:id="10"/>
    </w:p>
    <w:p w:rsidR="001271AC" w:rsidRDefault="001271AC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4、</w:t>
      </w:r>
      <w:r w:rsidRPr="00AA12B2">
        <w:rPr>
          <w:rFonts w:ascii="宋体" w:eastAsia="宋体" w:hAnsi="宋体" w:hint="eastAsia"/>
          <w:sz w:val="22"/>
        </w:rPr>
        <w:t>数据智能平台</w:t>
      </w:r>
    </w:p>
    <w:p w:rsidR="00926BF7" w:rsidRPr="00926BF7" w:rsidRDefault="00926BF7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/>
          <w:kern w:val="0"/>
          <w:sz w:val="24"/>
          <w:szCs w:val="24"/>
        </w:rPr>
        <w:t>（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1</w:t>
      </w:r>
      <w:r w:rsidRPr="00926BF7">
        <w:rPr>
          <w:rFonts w:ascii="Calibri" w:eastAsia="宋体" w:hAnsi="Calibri" w:cs="Times New Roman"/>
          <w:kern w:val="0"/>
          <w:sz w:val="24"/>
          <w:szCs w:val="24"/>
        </w:rPr>
        <w:t>）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算法</w:t>
      </w:r>
    </w:p>
    <w:p w:rsidR="00926BF7" w:rsidRPr="00926BF7" w:rsidRDefault="00926BF7" w:rsidP="00926BF7">
      <w:pPr>
        <w:widowControl/>
        <w:numPr>
          <w:ilvl w:val="0"/>
          <w:numId w:val="1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基于时间感知注意力机制的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lstm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算法</w:t>
      </w:r>
    </w:p>
    <w:p w:rsidR="00926BF7" w:rsidRPr="00926BF7" w:rsidRDefault="00926BF7" w:rsidP="00926BF7">
      <w:pPr>
        <w:widowControl/>
        <w:numPr>
          <w:ilvl w:val="0"/>
          <w:numId w:val="1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自然语言处理的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word2vec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算法</w:t>
      </w:r>
    </w:p>
    <w:p w:rsidR="00926BF7" w:rsidRPr="00926BF7" w:rsidRDefault="00926BF7" w:rsidP="00926BF7">
      <w:pPr>
        <w:widowControl/>
        <w:numPr>
          <w:ilvl w:val="0"/>
          <w:numId w:val="1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离群因子检测算法</w:t>
      </w:r>
    </w:p>
    <w:p w:rsidR="00926BF7" w:rsidRPr="00926BF7" w:rsidRDefault="00926BF7" w:rsidP="00926BF7">
      <w:pPr>
        <w:widowControl/>
        <w:numPr>
          <w:ilvl w:val="0"/>
          <w:numId w:val="1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深度聚类</w:t>
      </w:r>
    </w:p>
    <w:p w:rsidR="00926BF7" w:rsidRPr="00926BF7" w:rsidRDefault="00926BF7" w:rsidP="00926BF7">
      <w:pPr>
        <w:widowControl/>
        <w:numPr>
          <w:ilvl w:val="0"/>
          <w:numId w:val="1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Netwalk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表征学习</w:t>
      </w:r>
    </w:p>
    <w:p w:rsidR="00926BF7" w:rsidRPr="00926BF7" w:rsidRDefault="00926BF7" w:rsidP="00926BF7">
      <w:pPr>
        <w:widowControl/>
        <w:numPr>
          <w:ilvl w:val="0"/>
          <w:numId w:val="1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图卷积神经网络</w:t>
      </w:r>
    </w:p>
    <w:p w:rsidR="00926BF7" w:rsidRPr="00926BF7" w:rsidRDefault="00926BF7" w:rsidP="00926BF7">
      <w:pPr>
        <w:widowControl/>
        <w:numPr>
          <w:ilvl w:val="0"/>
          <w:numId w:val="1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/>
          <w:kern w:val="0"/>
          <w:sz w:val="24"/>
          <w:szCs w:val="24"/>
        </w:rPr>
        <w:t>Transformer</w:t>
      </w:r>
    </w:p>
    <w:p w:rsidR="00926BF7" w:rsidRPr="00926BF7" w:rsidRDefault="00926BF7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/>
          <w:kern w:val="0"/>
          <w:sz w:val="24"/>
          <w:szCs w:val="24"/>
        </w:rPr>
        <w:t>（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2</w:t>
      </w:r>
      <w:r w:rsidRPr="00926BF7">
        <w:rPr>
          <w:rFonts w:ascii="Calibri" w:eastAsia="宋体" w:hAnsi="Calibri" w:cs="Times New Roman"/>
          <w:kern w:val="0"/>
          <w:sz w:val="24"/>
          <w:szCs w:val="24"/>
        </w:rPr>
        <w:t>）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生存认证诊断模型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lastRenderedPageBreak/>
        <w:t>业务风险诊断模型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欠薪预警模型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政策仿真模型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医保异常行为分析模型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医保款诈团伙挖掘模型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医保零星报销深度学习模型</w:t>
      </w:r>
    </w:p>
    <w:p w:rsidR="00926BF7" w:rsidRPr="00926BF7" w:rsidRDefault="00926BF7" w:rsidP="00926BF7">
      <w:pPr>
        <w:widowControl/>
        <w:numPr>
          <w:ilvl w:val="0"/>
          <w:numId w:val="2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医药价格数据质量分析模型</w:t>
      </w:r>
    </w:p>
    <w:p w:rsidR="00926BF7" w:rsidRPr="00926BF7" w:rsidRDefault="00926BF7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5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、人工智能在几个业务板块得以应用</w:t>
      </w:r>
    </w:p>
    <w:p w:rsidR="00926BF7" w:rsidRPr="00926BF7" w:rsidRDefault="00926BF7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（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1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）智能协同</w:t>
      </w:r>
    </w:p>
    <w:p w:rsidR="00926BF7" w:rsidRPr="00926BF7" w:rsidRDefault="00926BF7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（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2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）智能管控</w:t>
      </w:r>
    </w:p>
    <w:p w:rsidR="00926BF7" w:rsidRPr="00926BF7" w:rsidRDefault="00926BF7" w:rsidP="00926BF7">
      <w:pPr>
        <w:widowControl/>
        <w:numPr>
          <w:ilvl w:val="0"/>
          <w:numId w:val="3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反窃电</w:t>
      </w:r>
    </w:p>
    <w:p w:rsidR="00926BF7" w:rsidRPr="00926BF7" w:rsidRDefault="00926BF7" w:rsidP="00926BF7">
      <w:pPr>
        <w:widowControl/>
        <w:numPr>
          <w:ilvl w:val="0"/>
          <w:numId w:val="3"/>
        </w:numPr>
        <w:ind w:firstLineChars="200" w:firstLine="480"/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医保反欺诈</w:t>
      </w:r>
    </w:p>
    <w:p w:rsidR="00926BF7" w:rsidRDefault="00926BF7" w:rsidP="00926BF7">
      <w:pPr>
        <w:widowControl/>
        <w:ind w:firstLineChars="200" w:firstLine="480"/>
        <w:jc w:val="left"/>
        <w:rPr>
          <w:ins w:id="11" w:author="DAREWAY" w:date="2024-03-05T20:52:00Z"/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（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3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）大模型在社保中探索</w:t>
      </w:r>
    </w:p>
    <w:p w:rsidR="00587CB1" w:rsidRPr="00926BF7" w:rsidRDefault="00587CB1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ins w:id="12" w:author="DAREWAY" w:date="2024-03-05T20:55:00Z">
        <w:r>
          <w:rPr>
            <w:rFonts w:ascii="Calibri" w:eastAsia="宋体" w:hAnsi="Calibri" w:cs="Times New Roman" w:hint="eastAsia"/>
            <w:kern w:val="0"/>
            <w:sz w:val="24"/>
            <w:szCs w:val="24"/>
          </w:rPr>
          <w:t>RPA</w:t>
        </w:r>
        <w:r>
          <w:rPr>
            <w:rFonts w:ascii="Calibri" w:eastAsia="宋体" w:hAnsi="Calibri" w:cs="Times New Roman" w:hint="eastAsia"/>
            <w:kern w:val="0"/>
            <w:sz w:val="24"/>
            <w:szCs w:val="24"/>
          </w:rPr>
          <w:t>（机器人流程自动化）、</w:t>
        </w:r>
      </w:ins>
    </w:p>
    <w:p w:rsidR="00926BF7" w:rsidRPr="00926BF7" w:rsidRDefault="00926BF7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6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、支持云原生应用开发的低代码平台投入应用</w:t>
      </w:r>
      <w:r w:rsidRPr="00926BF7"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-</w:t>
      </w:r>
      <w:r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-</w:t>
      </w:r>
      <w:r w:rsidRPr="00926BF7"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23</w:t>
      </w:r>
      <w:r w:rsidRPr="00926BF7"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年是否要写</w:t>
      </w:r>
    </w:p>
    <w:p w:rsidR="00926BF7" w:rsidRPr="00926BF7" w:rsidRDefault="00926BF7" w:rsidP="00926BF7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7</w:t>
      </w:r>
      <w:r w:rsidRPr="00926BF7">
        <w:rPr>
          <w:rFonts w:ascii="Calibri" w:eastAsia="宋体" w:hAnsi="Calibri" w:cs="Times New Roman" w:hint="eastAsia"/>
          <w:kern w:val="0"/>
          <w:sz w:val="24"/>
          <w:szCs w:val="24"/>
        </w:rPr>
        <w:t>、研发自主可控数据库中间件助力安可适配</w:t>
      </w:r>
      <w:r w:rsidRPr="00926BF7"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-</w:t>
      </w:r>
      <w:r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-</w:t>
      </w:r>
      <w:r w:rsidRPr="00926BF7"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23</w:t>
      </w:r>
      <w:r w:rsidRPr="00926BF7">
        <w:rPr>
          <w:rFonts w:ascii="Calibri" w:eastAsia="宋体" w:hAnsi="Calibri" w:cs="Times New Roman" w:hint="eastAsia"/>
          <w:color w:val="FF0000"/>
          <w:kern w:val="0"/>
          <w:sz w:val="24"/>
          <w:szCs w:val="24"/>
        </w:rPr>
        <w:t>年是否要写</w:t>
      </w:r>
    </w:p>
    <w:p w:rsidR="00581A25" w:rsidRPr="00926BF7" w:rsidRDefault="00926BF7" w:rsidP="00926BF7">
      <w:pPr>
        <w:spacing w:line="360" w:lineRule="auto"/>
        <w:ind w:firstLineChars="200" w:firstLine="442"/>
        <w:rPr>
          <w:rFonts w:ascii="宋体" w:eastAsia="宋体" w:hAnsi="宋体"/>
          <w:b/>
          <w:sz w:val="22"/>
        </w:rPr>
      </w:pPr>
      <w:r w:rsidRPr="00926BF7">
        <w:rPr>
          <w:rFonts w:ascii="宋体" w:eastAsia="宋体" w:hAnsi="宋体" w:hint="eastAsia"/>
          <w:b/>
          <w:sz w:val="22"/>
          <w:highlight w:val="yellow"/>
        </w:rPr>
        <w:t>三、</w:t>
      </w:r>
      <w:r w:rsidR="00814ED7" w:rsidRPr="00926BF7">
        <w:rPr>
          <w:rFonts w:ascii="宋体" w:eastAsia="宋体" w:hAnsi="宋体" w:hint="eastAsia"/>
          <w:b/>
          <w:sz w:val="22"/>
          <w:highlight w:val="yellow"/>
        </w:rPr>
        <w:t>报告期内核心竞争力分析</w:t>
      </w:r>
    </w:p>
    <w:p w:rsidR="00581A25" w:rsidRPr="00581A25" w:rsidRDefault="00814ED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1、</w:t>
      </w:r>
      <w:r w:rsidR="00581A25" w:rsidRPr="00581A25">
        <w:rPr>
          <w:rFonts w:ascii="宋体" w:eastAsia="宋体" w:hAnsi="宋体" w:hint="eastAsia"/>
          <w:sz w:val="22"/>
        </w:rPr>
        <w:t>综述</w:t>
      </w:r>
      <w:r w:rsidR="00581A25" w:rsidRPr="00581A25">
        <w:rPr>
          <w:rFonts w:ascii="宋体" w:eastAsia="宋体" w:hAnsi="宋体"/>
          <w:sz w:val="22"/>
        </w:rPr>
        <w:t>:从获奖，专利等方面探讨</w:t>
      </w:r>
    </w:p>
    <w:p w:rsidR="00581A25" w:rsidRPr="00581A25" w:rsidRDefault="00151923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2、</w:t>
      </w:r>
      <w:r w:rsidR="00581A25" w:rsidRPr="00581A25">
        <w:rPr>
          <w:rFonts w:ascii="宋体" w:eastAsia="宋体" w:hAnsi="宋体" w:hint="eastAsia"/>
          <w:sz w:val="22"/>
        </w:rPr>
        <w:t>数据智能</w:t>
      </w:r>
    </w:p>
    <w:p w:rsidR="00151923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581A25" w:rsidRPr="00581A25">
        <w:rPr>
          <w:rFonts w:ascii="宋体" w:eastAsia="宋体" w:hAnsi="宋体" w:hint="eastAsia"/>
          <w:sz w:val="22"/>
        </w:rPr>
        <w:t>数据</w:t>
      </w:r>
      <w:r w:rsidR="00581A25" w:rsidRPr="00581A25">
        <w:rPr>
          <w:rFonts w:ascii="宋体" w:eastAsia="宋体" w:hAnsi="宋体"/>
          <w:sz w:val="22"/>
        </w:rPr>
        <w:t>+模型</w:t>
      </w:r>
      <w:r>
        <w:rPr>
          <w:rFonts w:ascii="宋体" w:eastAsia="宋体" w:hAnsi="宋体" w:hint="eastAsia"/>
          <w:sz w:val="22"/>
        </w:rPr>
        <w:t>-</w:t>
      </w:r>
      <w:r>
        <w:rPr>
          <w:rFonts w:ascii="宋体" w:eastAsia="宋体" w:hAnsi="宋体"/>
          <w:sz w:val="22"/>
        </w:rPr>
        <w:t>-</w:t>
      </w:r>
      <w:r w:rsidR="00581A25" w:rsidRPr="00581A25">
        <w:rPr>
          <w:rFonts w:ascii="宋体" w:eastAsia="宋体" w:hAnsi="宋体"/>
          <w:sz w:val="22"/>
        </w:rPr>
        <w:t>生存认证</w:t>
      </w:r>
    </w:p>
    <w:p w:rsidR="00581A25" w:rsidRPr="00581A25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581A25" w:rsidRPr="00581A25">
        <w:rPr>
          <w:rFonts w:ascii="宋体" w:eastAsia="宋体" w:hAnsi="宋体"/>
          <w:sz w:val="22"/>
        </w:rPr>
        <w:t>数据虚拟化</w:t>
      </w:r>
    </w:p>
    <w:p w:rsidR="00151923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</w:t>
      </w:r>
      <w:r w:rsidR="00581A25" w:rsidRPr="00581A25">
        <w:rPr>
          <w:rFonts w:ascii="宋体" w:eastAsia="宋体" w:hAnsi="宋体" w:hint="eastAsia"/>
          <w:sz w:val="22"/>
        </w:rPr>
        <w:t>自然语言处理</w:t>
      </w:r>
      <w:r>
        <w:rPr>
          <w:rFonts w:ascii="宋体" w:eastAsia="宋体" w:hAnsi="宋体" w:hint="eastAsia"/>
          <w:sz w:val="22"/>
        </w:rPr>
        <w:t>-</w:t>
      </w:r>
      <w:r>
        <w:rPr>
          <w:rFonts w:ascii="宋体" w:eastAsia="宋体" w:hAnsi="宋体"/>
          <w:sz w:val="22"/>
        </w:rPr>
        <w:t>-</w:t>
      </w:r>
      <w:r w:rsidR="00581A25" w:rsidRPr="00581A25">
        <w:rPr>
          <w:rFonts w:ascii="宋体" w:eastAsia="宋体" w:hAnsi="宋体"/>
          <w:sz w:val="22"/>
        </w:rPr>
        <w:t>这一项是写在数据智能好露出人工智能业务分析好</w:t>
      </w:r>
    </w:p>
    <w:p w:rsidR="00581A25" w:rsidRPr="00581A25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3</w:t>
      </w:r>
      <w:r>
        <w:rPr>
          <w:rFonts w:ascii="宋体" w:eastAsia="宋体" w:hAnsi="宋体" w:hint="eastAsia"/>
          <w:sz w:val="22"/>
        </w:rPr>
        <w:t>、</w:t>
      </w:r>
      <w:r w:rsidR="00151923">
        <w:rPr>
          <w:rFonts w:ascii="宋体" w:eastAsia="宋体" w:hAnsi="宋体"/>
          <w:sz w:val="22"/>
        </w:rPr>
        <w:t>人工智能业务分析</w:t>
      </w:r>
      <w:r w:rsidR="00151923">
        <w:rPr>
          <w:rFonts w:ascii="宋体" w:eastAsia="宋体" w:hAnsi="宋体" w:hint="eastAsia"/>
          <w:sz w:val="22"/>
        </w:rPr>
        <w:t>-</w:t>
      </w:r>
      <w:r w:rsidR="00151923">
        <w:rPr>
          <w:rFonts w:ascii="宋体" w:eastAsia="宋体" w:hAnsi="宋体"/>
          <w:sz w:val="22"/>
        </w:rPr>
        <w:t>-</w:t>
      </w:r>
      <w:r w:rsidR="00581A25" w:rsidRPr="00581A25">
        <w:rPr>
          <w:rFonts w:ascii="宋体" w:eastAsia="宋体" w:hAnsi="宋体"/>
          <w:sz w:val="22"/>
        </w:rPr>
        <w:t>业务板块融合</w:t>
      </w:r>
      <w:r w:rsidR="00151923">
        <w:rPr>
          <w:rFonts w:ascii="宋体" w:eastAsia="宋体" w:hAnsi="宋体" w:hint="eastAsia"/>
          <w:sz w:val="22"/>
        </w:rPr>
        <w:t>-</w:t>
      </w:r>
      <w:r w:rsidR="00151923">
        <w:rPr>
          <w:rFonts w:ascii="宋体" w:eastAsia="宋体" w:hAnsi="宋体"/>
          <w:sz w:val="22"/>
        </w:rPr>
        <w:t>-</w:t>
      </w:r>
      <w:r w:rsidR="00581A25" w:rsidRPr="00581A25">
        <w:rPr>
          <w:rFonts w:ascii="宋体" w:eastAsia="宋体" w:hAnsi="宋体"/>
          <w:sz w:val="22"/>
        </w:rPr>
        <w:t>联邦数据驱动的智能政务服务平台(获山东省科技进步一等奖)</w:t>
      </w:r>
    </w:p>
    <w:p w:rsid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4、</w:t>
      </w:r>
      <w:r w:rsidR="00581A25" w:rsidRPr="00581A25">
        <w:rPr>
          <w:rFonts w:ascii="宋体" w:eastAsia="宋体" w:hAnsi="宋体" w:hint="eastAsia"/>
          <w:sz w:val="22"/>
        </w:rPr>
        <w:t>可信数据服务平台</w:t>
      </w:r>
    </w:p>
    <w:p w:rsidR="00926BF7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581A25" w:rsidRPr="00581A25">
        <w:rPr>
          <w:rFonts w:ascii="宋体" w:eastAsia="宋体" w:hAnsi="宋体" w:hint="eastAsia"/>
          <w:sz w:val="22"/>
        </w:rPr>
        <w:t>区块链</w:t>
      </w:r>
    </w:p>
    <w:p w:rsidR="00581A25" w:rsidRPr="00581A25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581A25" w:rsidRPr="00581A25">
        <w:rPr>
          <w:rFonts w:ascii="宋体" w:eastAsia="宋体" w:hAnsi="宋体" w:hint="eastAsia"/>
          <w:sz w:val="22"/>
        </w:rPr>
        <w:t>隐私计算</w:t>
      </w:r>
    </w:p>
    <w:p w:rsidR="00581A25" w:rsidRDefault="00926BF7" w:rsidP="00926BF7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5、</w:t>
      </w:r>
      <w:r w:rsidR="00581A25" w:rsidRPr="00581A25">
        <w:rPr>
          <w:rFonts w:ascii="宋体" w:eastAsia="宋体" w:hAnsi="宋体" w:hint="eastAsia"/>
          <w:sz w:val="22"/>
        </w:rPr>
        <w:t>低代码</w:t>
      </w:r>
    </w:p>
    <w:p w:rsidR="00F34207" w:rsidRPr="00926BF7" w:rsidRDefault="00926BF7" w:rsidP="00926BF7">
      <w:pPr>
        <w:spacing w:line="360" w:lineRule="auto"/>
        <w:ind w:firstLineChars="200" w:firstLine="442"/>
        <w:rPr>
          <w:rFonts w:ascii="宋体" w:eastAsia="宋体" w:hAnsi="宋体"/>
          <w:b/>
          <w:sz w:val="22"/>
        </w:rPr>
      </w:pPr>
      <w:r w:rsidRPr="00926BF7">
        <w:rPr>
          <w:rFonts w:ascii="宋体" w:eastAsia="宋体" w:hAnsi="宋体" w:hint="eastAsia"/>
          <w:b/>
          <w:sz w:val="22"/>
          <w:highlight w:val="yellow"/>
        </w:rPr>
        <w:t>四、</w:t>
      </w:r>
      <w:r w:rsidR="00F34207" w:rsidRPr="00926BF7">
        <w:rPr>
          <w:rFonts w:ascii="宋体" w:eastAsia="宋体" w:hAnsi="宋体" w:hint="eastAsia"/>
          <w:b/>
          <w:sz w:val="22"/>
          <w:highlight w:val="yellow"/>
        </w:rPr>
        <w:t>核心竞争力风险</w:t>
      </w:r>
    </w:p>
    <w:sectPr w:rsidR="00F34207" w:rsidRPr="0092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12" w:rsidRDefault="00FE7212"/>
  </w:endnote>
  <w:endnote w:type="continuationSeparator" w:id="0">
    <w:p w:rsidR="00FE7212" w:rsidRDefault="00FE7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12" w:rsidRDefault="00FE7212"/>
  </w:footnote>
  <w:footnote w:type="continuationSeparator" w:id="0">
    <w:p w:rsidR="00FE7212" w:rsidRDefault="00FE721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FAC"/>
    <w:multiLevelType w:val="hybridMultilevel"/>
    <w:tmpl w:val="7B1C5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E719D5"/>
    <w:multiLevelType w:val="hybridMultilevel"/>
    <w:tmpl w:val="5252A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502F23"/>
    <w:multiLevelType w:val="hybridMultilevel"/>
    <w:tmpl w:val="FDB23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DB"/>
    <w:rsid w:val="00097AC8"/>
    <w:rsid w:val="000B6692"/>
    <w:rsid w:val="000F4C74"/>
    <w:rsid w:val="001008B7"/>
    <w:rsid w:val="001225A2"/>
    <w:rsid w:val="001271AC"/>
    <w:rsid w:val="001472F5"/>
    <w:rsid w:val="00151923"/>
    <w:rsid w:val="00244710"/>
    <w:rsid w:val="00386BC0"/>
    <w:rsid w:val="00431F23"/>
    <w:rsid w:val="00513A28"/>
    <w:rsid w:val="0053214D"/>
    <w:rsid w:val="00581A25"/>
    <w:rsid w:val="00587CB1"/>
    <w:rsid w:val="00655753"/>
    <w:rsid w:val="006D4C20"/>
    <w:rsid w:val="00814ED7"/>
    <w:rsid w:val="008418DB"/>
    <w:rsid w:val="00867E26"/>
    <w:rsid w:val="00926BF7"/>
    <w:rsid w:val="00945002"/>
    <w:rsid w:val="00974F2C"/>
    <w:rsid w:val="00A10DC9"/>
    <w:rsid w:val="00AA12B2"/>
    <w:rsid w:val="00AE0E3B"/>
    <w:rsid w:val="00B36FEE"/>
    <w:rsid w:val="00B441DB"/>
    <w:rsid w:val="00C57DD2"/>
    <w:rsid w:val="00C653EE"/>
    <w:rsid w:val="00CD5D23"/>
    <w:rsid w:val="00CD7F6B"/>
    <w:rsid w:val="00D35535"/>
    <w:rsid w:val="00DD2333"/>
    <w:rsid w:val="00E5037F"/>
    <w:rsid w:val="00F34207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5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5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5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5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zhang</dc:creator>
  <cp:keywords/>
  <dc:description/>
  <cp:lastModifiedBy>PC</cp:lastModifiedBy>
  <cp:revision>6</cp:revision>
  <dcterms:created xsi:type="dcterms:W3CDTF">2024-03-05T06:11:00Z</dcterms:created>
  <dcterms:modified xsi:type="dcterms:W3CDTF">2024-03-06T01:35:00Z</dcterms:modified>
</cp:coreProperties>
</file>